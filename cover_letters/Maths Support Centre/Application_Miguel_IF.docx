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4" w:rsidRDefault="00432484" w:rsidP="00432484">
      <w:pPr>
        <w:pStyle w:val="PlainText"/>
      </w:pPr>
    </w:p>
    <w:p w:rsidR="00432484" w:rsidRDefault="00432484" w:rsidP="00432484">
      <w:pPr>
        <w:pStyle w:val="PlainText"/>
      </w:pPr>
      <w:r>
        <w:t>Dear Sir or Madam,</w:t>
      </w:r>
    </w:p>
    <w:p w:rsidR="00432484" w:rsidRDefault="00432484" w:rsidP="00432484">
      <w:pPr>
        <w:pStyle w:val="PlainText"/>
      </w:pPr>
    </w:p>
    <w:p w:rsidR="00432484" w:rsidRDefault="00432484" w:rsidP="00432484">
      <w:pPr>
        <w:pStyle w:val="PlainText"/>
      </w:pPr>
      <w:commentRangeStart w:id="0"/>
      <w:r>
        <w:t>I think I am very suitable for being a PG Demonstrator in Maths. The reason</w:t>
      </w:r>
      <w:ins w:id="1" w:author="Isabella Fritz" w:date="2016-08-25T11:35:00Z">
        <w:r>
          <w:t>s</w:t>
        </w:r>
      </w:ins>
      <w:r>
        <w:t xml:space="preserve"> are as follow:</w:t>
      </w:r>
    </w:p>
    <w:commentRangeEnd w:id="0"/>
    <w:p w:rsidR="00432484" w:rsidRDefault="00432484" w:rsidP="00432484">
      <w:pPr>
        <w:pStyle w:val="PlainText"/>
      </w:pPr>
      <w:r>
        <w:rPr>
          <w:rStyle w:val="CommentReference"/>
          <w:rFonts w:asciiTheme="minorHAnsi" w:hAnsiTheme="minorHAnsi"/>
        </w:rPr>
        <w:commentReference w:id="0"/>
      </w:r>
    </w:p>
    <w:p w:rsidR="00432484" w:rsidRDefault="00432484" w:rsidP="00432484">
      <w:pPr>
        <w:pStyle w:val="PlainText"/>
      </w:pPr>
      <w:r>
        <w:t xml:space="preserve">(a) I </w:t>
      </w:r>
      <w:ins w:id="2" w:author="Isabella Fritz" w:date="2016-08-25T11:37:00Z">
        <w:r>
          <w:t>have</w:t>
        </w:r>
      </w:ins>
      <w:del w:id="3" w:author="Isabella Fritz" w:date="2016-08-25T11:37:00Z">
        <w:r w:rsidDel="00432484">
          <w:delText>got</w:delText>
        </w:r>
      </w:del>
      <w:r>
        <w:t xml:space="preserve"> a </w:t>
      </w:r>
      <w:ins w:id="4" w:author="Isabella Fritz" w:date="2016-08-25T11:35:00Z">
        <w:r>
          <w:t>B</w:t>
        </w:r>
      </w:ins>
      <w:del w:id="5" w:author="Isabella Fritz" w:date="2016-08-25T11:35:00Z">
        <w:r w:rsidDel="00432484">
          <w:delText>b</w:delText>
        </w:r>
      </w:del>
      <w:r>
        <w:t>achelor</w:t>
      </w:r>
      <w:ins w:id="6" w:author="Isabella Fritz" w:date="2016-08-25T11:35:00Z">
        <w:r>
          <w:t>’s</w:t>
        </w:r>
      </w:ins>
      <w:r>
        <w:t xml:space="preserve"> and Master</w:t>
      </w:r>
      <w:ins w:id="7" w:author="Isabella Fritz" w:date="2016-08-25T11:36:00Z">
        <w:r>
          <w:t>’s</w:t>
        </w:r>
      </w:ins>
      <w:r>
        <w:t xml:space="preserve"> degree in Electronics</w:t>
      </w:r>
      <w:ins w:id="8" w:author="Isabella Fritz" w:date="2016-08-25T11:37:00Z">
        <w:r>
          <w:t xml:space="preserve">. During my </w:t>
        </w:r>
        <w:proofErr w:type="spellStart"/>
        <w:r>
          <w:t>studies</w:t>
        </w:r>
      </w:ins>
      <w:del w:id="9" w:author="Isabella Fritz" w:date="2016-08-25T11:37:00Z">
        <w:r w:rsidDel="00432484">
          <w:delText xml:space="preserve"> in which </w:delText>
        </w:r>
      </w:del>
      <w:r>
        <w:t>I</w:t>
      </w:r>
      <w:proofErr w:type="spellEnd"/>
      <w:r>
        <w:t xml:space="preserve"> took courses in </w:t>
      </w:r>
      <w:ins w:id="10" w:author="Isabella Fritz" w:date="2016-08-25T11:37:00Z">
        <w:r>
          <w:t xml:space="preserve">the fields </w:t>
        </w:r>
        <w:proofErr w:type="spellStart"/>
        <w:r>
          <w:t>of</w:t>
        </w:r>
      </w:ins>
      <w:del w:id="11" w:author="Isabella Fritz" w:date="2016-08-25T11:37:00Z">
        <w:r w:rsidDel="00432484">
          <w:delText xml:space="preserve"> </w:delText>
        </w:r>
      </w:del>
      <w:r>
        <w:t>Linear</w:t>
      </w:r>
      <w:proofErr w:type="spellEnd"/>
      <w:r>
        <w:t xml:space="preserve"> Algebra, Calculus, Time-domain and frequency domain analysis, Signal Processing</w:t>
      </w:r>
      <w:ins w:id="12" w:author="Isabella Fritz" w:date="2016-08-25T11:38:00Z">
        <w:r>
          <w:t xml:space="preserve">. </w:t>
        </w:r>
      </w:ins>
      <w:del w:id="13" w:author="Isabella Fritz" w:date="2016-08-25T11:38:00Z">
        <w:r w:rsidDel="00432484">
          <w:delText xml:space="preserve"> to mention but a few</w:delText>
        </w:r>
      </w:del>
      <w:r>
        <w:t xml:space="preserve">. </w:t>
      </w:r>
    </w:p>
    <w:p w:rsidR="00432484" w:rsidRDefault="00432484" w:rsidP="00432484">
      <w:pPr>
        <w:pStyle w:val="PlainText"/>
      </w:pPr>
    </w:p>
    <w:p w:rsidR="00432484" w:rsidRDefault="00432484" w:rsidP="00432484">
      <w:pPr>
        <w:pStyle w:val="PlainText"/>
      </w:pPr>
      <w:r>
        <w:t xml:space="preserve">(b) I </w:t>
      </w:r>
      <w:ins w:id="14" w:author="Isabella Fritz" w:date="2016-08-25T11:38:00Z">
        <w:r>
          <w:t>have</w:t>
        </w:r>
      </w:ins>
      <w:del w:id="15" w:author="Isabella Fritz" w:date="2016-08-25T11:38:00Z">
        <w:r w:rsidDel="00432484">
          <w:delText>got</w:delText>
        </w:r>
      </w:del>
      <w:r>
        <w:t xml:space="preserve"> </w:t>
      </w:r>
      <w:ins w:id="16" w:author="Isabella Fritz" w:date="2016-08-25T11:38:00Z">
        <w:r>
          <w:t>seven</w:t>
        </w:r>
      </w:ins>
      <w:del w:id="17" w:author="Isabella Fritz" w:date="2016-08-25T11:38:00Z">
        <w:r w:rsidDel="00432484">
          <w:delText>7</w:delText>
        </w:r>
      </w:del>
      <w:r>
        <w:t xml:space="preserve"> years of experience as a teacher </w:t>
      </w:r>
      <w:ins w:id="18" w:author="Isabella Fritz" w:date="2016-08-25T11:38:00Z">
        <w:r>
          <w:t>at</w:t>
        </w:r>
      </w:ins>
      <w:del w:id="19" w:author="Isabella Fritz" w:date="2016-08-25T11:38:00Z">
        <w:r w:rsidDel="00432484">
          <w:delText>in</w:delText>
        </w:r>
      </w:del>
      <w:r>
        <w:t xml:space="preserve"> different Universities in Mexico</w:t>
      </w:r>
      <w:ins w:id="20" w:author="Isabella Fritz" w:date="2016-08-25T11:39:00Z">
        <w:r>
          <w:t xml:space="preserve">. During my time as a teacher I </w:t>
        </w:r>
        <w:proofErr w:type="spellStart"/>
        <w:r>
          <w:t>taught</w:t>
        </w:r>
      </w:ins>
      <w:del w:id="21" w:author="Isabella Fritz" w:date="2016-08-25T11:39:00Z">
        <w:r w:rsidDel="00432484">
          <w:delText xml:space="preserve"> in Enginee</w:delText>
        </w:r>
        <w:bookmarkStart w:id="22" w:name="_GoBack"/>
        <w:bookmarkEnd w:id="22"/>
        <w:r w:rsidDel="00432484">
          <w:delText xml:space="preserve">ring I taught subjects in </w:delText>
        </w:r>
      </w:del>
      <w:r>
        <w:t>Statistics</w:t>
      </w:r>
      <w:proofErr w:type="spellEnd"/>
      <w:r>
        <w:t>, Stochastic Process, Digital Filters</w:t>
      </w:r>
      <w:ins w:id="23" w:author="Isabella Fritz" w:date="2016-08-25T11:39:00Z">
        <w:r>
          <w:t xml:space="preserve"> and</w:t>
        </w:r>
      </w:ins>
      <w:del w:id="24" w:author="Isabella Fritz" w:date="2016-08-25T11:39:00Z">
        <w:r w:rsidDel="00432484">
          <w:delText>,</w:delText>
        </w:r>
      </w:del>
      <w:r>
        <w:t xml:space="preserve"> Euclidean Geometry. </w:t>
      </w:r>
    </w:p>
    <w:p w:rsidR="00432484" w:rsidRDefault="00432484" w:rsidP="00432484">
      <w:pPr>
        <w:pStyle w:val="PlainText"/>
      </w:pPr>
    </w:p>
    <w:p w:rsidR="00432484" w:rsidRDefault="00432484" w:rsidP="00432484">
      <w:pPr>
        <w:pStyle w:val="PlainText"/>
      </w:pPr>
      <w:r>
        <w:t xml:space="preserve">(c) </w:t>
      </w:r>
      <w:del w:id="25" w:author="Isabella Fritz" w:date="2016-08-25T11:40:00Z">
        <w:r w:rsidDel="00432484">
          <w:delText>I both understand and know how a treat students in a</w:delText>
        </w:r>
      </w:del>
      <w:ins w:id="26" w:author="Isabella Fritz" w:date="2016-08-25T11:40:00Z">
        <w:r>
          <w:t xml:space="preserve">Due to my experience as a teacher I know how to work </w:t>
        </w:r>
        <w:proofErr w:type="gramStart"/>
        <w:r>
          <w:t>with students ,</w:t>
        </w:r>
      </w:ins>
      <w:proofErr w:type="gramEnd"/>
      <w:del w:id="27" w:author="Isabella Fritz" w:date="2016-08-25T11:40:00Z">
        <w:r w:rsidDel="00432484">
          <w:delText xml:space="preserve"> friendly way in order to </w:delText>
        </w:r>
      </w:del>
      <w:r>
        <w:t xml:space="preserve">guide them and help them </w:t>
      </w:r>
      <w:commentRangeStart w:id="28"/>
      <w:r>
        <w:t>to find the answer on their own.</w:t>
      </w:r>
      <w:commentRangeEnd w:id="28"/>
      <w:r>
        <w:rPr>
          <w:rStyle w:val="CommentReference"/>
          <w:rFonts w:asciiTheme="minorHAnsi" w:hAnsiTheme="minorHAnsi"/>
        </w:rPr>
        <w:commentReference w:id="28"/>
      </w:r>
    </w:p>
    <w:p w:rsidR="00432484" w:rsidRDefault="00432484" w:rsidP="00432484">
      <w:pPr>
        <w:pStyle w:val="PlainText"/>
      </w:pPr>
    </w:p>
    <w:p w:rsidR="00432484" w:rsidRDefault="00432484" w:rsidP="00432484">
      <w:pPr>
        <w:pStyle w:val="PlainText"/>
      </w:pPr>
      <w:commentRangeStart w:id="29"/>
      <w:proofErr w:type="gramStart"/>
      <w:r>
        <w:t>Although, my mother language is Spanish.</w:t>
      </w:r>
      <w:proofErr w:type="gramEnd"/>
      <w:r>
        <w:t xml:space="preserve"> I am pushing myself to improve my English language skills by participating in the poster conferences, going to writing workshops, writing papers, giving presentation of my research advances, developing a workshop to teach Robotics to children.</w:t>
      </w:r>
    </w:p>
    <w:commentRangeEnd w:id="29"/>
    <w:p w:rsidR="00432484" w:rsidRDefault="00432484" w:rsidP="00432484">
      <w:pPr>
        <w:pStyle w:val="PlainText"/>
      </w:pPr>
      <w:r>
        <w:rPr>
          <w:rStyle w:val="CommentReference"/>
          <w:rFonts w:asciiTheme="minorHAnsi" w:hAnsiTheme="minorHAnsi"/>
        </w:rPr>
        <w:commentReference w:id="29"/>
      </w:r>
    </w:p>
    <w:p w:rsidR="00432484" w:rsidRDefault="00432484" w:rsidP="00432484">
      <w:pPr>
        <w:pStyle w:val="PlainText"/>
      </w:pPr>
      <w:commentRangeStart w:id="30"/>
      <w:r>
        <w:t>I am going to be so happy to be selected as a PG Demonstrator in Maths.</w:t>
      </w:r>
      <w:commentRangeEnd w:id="30"/>
      <w:r>
        <w:rPr>
          <w:rStyle w:val="CommentReference"/>
          <w:rFonts w:asciiTheme="minorHAnsi" w:hAnsiTheme="minorHAnsi"/>
        </w:rPr>
        <w:commentReference w:id="30"/>
      </w:r>
    </w:p>
    <w:p w:rsidR="00432484" w:rsidRDefault="00432484" w:rsidP="00432484">
      <w:pPr>
        <w:pStyle w:val="PlainText"/>
      </w:pPr>
    </w:p>
    <w:p w:rsidR="00432484" w:rsidRDefault="00432484" w:rsidP="00432484">
      <w:pPr>
        <w:pStyle w:val="PlainText"/>
      </w:pPr>
      <w:r>
        <w:t>Yours faithfully,</w:t>
      </w:r>
    </w:p>
    <w:p w:rsidR="00432484" w:rsidRDefault="00432484" w:rsidP="00432484">
      <w:pPr>
        <w:pStyle w:val="PlainText"/>
      </w:pPr>
      <w:r>
        <w:t>Miguel Xochicale.</w:t>
      </w:r>
    </w:p>
    <w:p w:rsidR="00603774" w:rsidRDefault="00603774"/>
    <w:sectPr w:rsidR="0060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abella Fritz" w:date="2016-08-25T11:35:00Z" w:initials="IF">
    <w:p w:rsidR="00432484" w:rsidRDefault="00432484">
      <w:pPr>
        <w:pStyle w:val="CommentText"/>
      </w:pPr>
      <w:r>
        <w:rPr>
          <w:rStyle w:val="CommentReference"/>
        </w:rPr>
        <w:annotationRef/>
      </w:r>
      <w:r>
        <w:t>You need an introduction. Just a general sentence that you are applying for this specific job!</w:t>
      </w:r>
    </w:p>
  </w:comment>
  <w:comment w:id="28" w:author="Isabella Fritz" w:date="2016-08-25T11:41:00Z" w:initials="IF">
    <w:p w:rsidR="00432484" w:rsidRDefault="00432484">
      <w:pPr>
        <w:pStyle w:val="CommentText"/>
      </w:pPr>
      <w:r>
        <w:rPr>
          <w:rStyle w:val="CommentReference"/>
        </w:rPr>
        <w:annotationRef/>
      </w:r>
      <w:r>
        <w:t xml:space="preserve">That sounds very colloquial. More like – help them to work independently, improve their analytical thinking, understanding of the subject </w:t>
      </w:r>
      <w:proofErr w:type="spellStart"/>
      <w:r>
        <w:t>blababla</w:t>
      </w:r>
      <w:proofErr w:type="spellEnd"/>
    </w:p>
    <w:p w:rsidR="00432484" w:rsidRDefault="00432484">
      <w:pPr>
        <w:pStyle w:val="CommentText"/>
      </w:pPr>
    </w:p>
  </w:comment>
  <w:comment w:id="29" w:author="Isabella Fritz" w:date="2016-08-25T11:42:00Z" w:initials="IF">
    <w:p w:rsidR="00432484" w:rsidRDefault="00432484">
      <w:pPr>
        <w:pStyle w:val="CommentText"/>
      </w:pPr>
      <w:r>
        <w:rPr>
          <w:rStyle w:val="CommentReference"/>
        </w:rPr>
        <w:annotationRef/>
      </w:r>
      <w:r>
        <w:t>This sounds like an apology for your bad English. Never a good idea in a job application!</w:t>
      </w:r>
    </w:p>
  </w:comment>
  <w:comment w:id="30" w:author="Isabella Fritz" w:date="2016-08-25T11:42:00Z" w:initials="IF">
    <w:p w:rsidR="00432484" w:rsidRDefault="00432484">
      <w:pPr>
        <w:pStyle w:val="CommentText"/>
      </w:pPr>
      <w:r>
        <w:rPr>
          <w:rStyle w:val="CommentReference"/>
        </w:rPr>
        <w:annotationRef/>
      </w:r>
      <w:r>
        <w:t xml:space="preserve">Too informal! </w:t>
      </w:r>
    </w:p>
    <w:p w:rsidR="00432484" w:rsidRDefault="00432484">
      <w:pPr>
        <w:pStyle w:val="CommentText"/>
      </w:pPr>
      <w:r>
        <w:t xml:space="preserve">You’d write </w:t>
      </w:r>
      <w:proofErr w:type="spellStart"/>
      <w:r>
        <w:t>sth</w:t>
      </w:r>
      <w:proofErr w:type="spellEnd"/>
      <w:r>
        <w:t xml:space="preserve"> like:</w:t>
      </w:r>
    </w:p>
    <w:p w:rsidR="00432484" w:rsidRDefault="00432484">
      <w:pPr>
        <w:pStyle w:val="CommentText"/>
      </w:pPr>
      <w:r>
        <w:t>Thank you for your consideration – or just google it. You can find the proper phrasing online!!!!!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84"/>
    <w:rsid w:val="00432484"/>
    <w:rsid w:val="0060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3248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2484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32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3248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2484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32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3C54C-79CD-4FBA-8563-9F590DFF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>University of Birmingham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Fritz</dc:creator>
  <cp:lastModifiedBy>Isabella Fritz</cp:lastModifiedBy>
  <cp:revision>1</cp:revision>
  <dcterms:created xsi:type="dcterms:W3CDTF">2016-08-25T10:34:00Z</dcterms:created>
  <dcterms:modified xsi:type="dcterms:W3CDTF">2016-08-25T10:43:00Z</dcterms:modified>
</cp:coreProperties>
</file>